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931" w:rsidRDefault="00884931" w:rsidP="00884931">
      <w:r>
        <w:t xml:space="preserve">title 1: </w:t>
      </w:r>
    </w:p>
    <w:p w:rsidR="00884931" w:rsidRPr="00884931" w:rsidRDefault="00884931" w:rsidP="00884931">
      <w:pPr>
        <w:rPr>
          <w:b/>
        </w:rPr>
      </w:pPr>
      <w:r w:rsidRPr="00884931">
        <w:rPr>
          <w:b/>
        </w:rPr>
        <w:t>Greenness's resilien</w:t>
      </w:r>
      <w:r>
        <w:rPr>
          <w:b/>
        </w:rPr>
        <w:t xml:space="preserve">ce of </w:t>
      </w:r>
      <w:proofErr w:type="spellStart"/>
      <w:r w:rsidRPr="00884931">
        <w:rPr>
          <w:b/>
          <w:i/>
        </w:rPr>
        <w:t>Quercus</w:t>
      </w:r>
      <w:proofErr w:type="spellEnd"/>
      <w:r w:rsidRPr="00884931">
        <w:rPr>
          <w:b/>
          <w:i/>
        </w:rPr>
        <w:t xml:space="preserve"> </w:t>
      </w:r>
      <w:proofErr w:type="spellStart"/>
      <w:r w:rsidRPr="00884931">
        <w:rPr>
          <w:b/>
          <w:i/>
        </w:rPr>
        <w:t>pyrenaica</w:t>
      </w:r>
      <w:proofErr w:type="spellEnd"/>
      <w:r>
        <w:rPr>
          <w:b/>
        </w:rPr>
        <w:t xml:space="preserve"> </w:t>
      </w:r>
      <w:r w:rsidRPr="00884931">
        <w:rPr>
          <w:b/>
        </w:rPr>
        <w:t xml:space="preserve">forests to two extreme drought events: A study case from Sierra Nevada (southern Spain). </w:t>
      </w:r>
    </w:p>
    <w:p w:rsidR="00884931" w:rsidRDefault="00884931" w:rsidP="00884931"/>
    <w:p w:rsidR="00884931" w:rsidRDefault="00884931" w:rsidP="00884931">
      <w:r>
        <w:t xml:space="preserve">title 2: </w:t>
      </w:r>
    </w:p>
    <w:p w:rsidR="00884931" w:rsidRDefault="00884931" w:rsidP="00884931">
      <w:r w:rsidRPr="00884931">
        <w:rPr>
          <w:b/>
        </w:rPr>
        <w:t xml:space="preserve">Resilience of the greenness of the </w:t>
      </w:r>
      <w:proofErr w:type="spellStart"/>
      <w:r w:rsidRPr="00884931">
        <w:rPr>
          <w:b/>
          <w:i/>
        </w:rPr>
        <w:t>Quercus</w:t>
      </w:r>
      <w:proofErr w:type="spellEnd"/>
      <w:r w:rsidRPr="00884931">
        <w:rPr>
          <w:b/>
          <w:i/>
        </w:rPr>
        <w:t xml:space="preserve"> </w:t>
      </w:r>
      <w:proofErr w:type="spellStart"/>
      <w:r w:rsidRPr="00884931">
        <w:rPr>
          <w:b/>
          <w:i/>
        </w:rPr>
        <w:t>pyrenaica</w:t>
      </w:r>
      <w:proofErr w:type="spellEnd"/>
      <w:r w:rsidRPr="00884931">
        <w:rPr>
          <w:b/>
        </w:rPr>
        <w:t xml:space="preserve"> forests of Sierra Nevada (southern Spain) to two consecutive extreme drought events.</w:t>
      </w:r>
    </w:p>
    <w:p w:rsidR="00884931" w:rsidRDefault="00884931" w:rsidP="00884931"/>
    <w:p w:rsidR="006774D2" w:rsidRDefault="006774D2" w:rsidP="00884931">
      <w:pPr>
        <w:rPr>
          <w:ins w:id="0" w:author="Curro Bonet" w:date="2016-09-05T13:41:00Z"/>
        </w:rPr>
      </w:pPr>
      <w:ins w:id="1" w:author="Curro Bonet" w:date="2016-09-05T13:41:00Z">
        <w:r>
          <w:t>Title 3:</w:t>
        </w:r>
      </w:ins>
    </w:p>
    <w:p w:rsidR="00884931" w:rsidRPr="006774D2" w:rsidRDefault="006774D2" w:rsidP="00884931">
      <w:ins w:id="2" w:author="Curro Bonet" w:date="2016-09-05T13:40:00Z">
        <w:r>
          <w:t xml:space="preserve">Resilience in the functioning of </w:t>
        </w:r>
        <w:proofErr w:type="spellStart"/>
        <w:r>
          <w:rPr>
            <w:i/>
          </w:rPr>
          <w:t>Quercus</w:t>
        </w:r>
        <w:proofErr w:type="spellEnd"/>
        <w:r>
          <w:rPr>
            <w:i/>
          </w:rPr>
          <w:t xml:space="preserve"> </w:t>
        </w:r>
        <w:proofErr w:type="spellStart"/>
        <w:r>
          <w:rPr>
            <w:i/>
          </w:rPr>
          <w:t>pyrenaica</w:t>
        </w:r>
        <w:proofErr w:type="spellEnd"/>
        <w:r>
          <w:rPr>
            <w:i/>
          </w:rPr>
          <w:t xml:space="preserve"> </w:t>
        </w:r>
        <w:r>
          <w:t xml:space="preserve">forests of Sierra Nevada </w:t>
        </w:r>
      </w:ins>
      <w:ins w:id="3" w:author="Curro Bonet" w:date="2016-09-05T13:41:00Z">
        <w:r>
          <w:t xml:space="preserve">(Southern Spain) </w:t>
        </w:r>
      </w:ins>
      <w:ins w:id="4" w:author="Curro Bonet" w:date="2016-09-05T13:40:00Z">
        <w:r>
          <w:t>after two successive extreme drought events</w:t>
        </w:r>
      </w:ins>
      <w:ins w:id="5" w:author="Curro Bonet" w:date="2016-09-05T13:41:00Z">
        <w:r>
          <w:t>.</w:t>
        </w:r>
      </w:ins>
    </w:p>
    <w:p w:rsidR="006774D2" w:rsidRDefault="006774D2" w:rsidP="00884931">
      <w:pPr>
        <w:rPr>
          <w:ins w:id="6" w:author="Curro Bonet" w:date="2016-09-05T13:41:00Z"/>
        </w:rPr>
      </w:pPr>
    </w:p>
    <w:p w:rsidR="00884931" w:rsidRDefault="00884931" w:rsidP="00884931">
      <w:r>
        <w:t xml:space="preserve">Climate change projections predict an increase in the frequency of extreme events (e.g. droughts). This increase could result in reduced resilience of ecosystems, particularly in populations located in the rear edge of its distribution. </w:t>
      </w:r>
    </w:p>
    <w:p w:rsidR="00884931" w:rsidRDefault="00884931" w:rsidP="00884931"/>
    <w:p w:rsidR="00884931" w:rsidRDefault="00884931" w:rsidP="00884931">
      <w:r>
        <w:t xml:space="preserve">In this work, we evaluate the drought impacts in the greenness of </w:t>
      </w:r>
      <w:proofErr w:type="spellStart"/>
      <w:r w:rsidRPr="00884931">
        <w:rPr>
          <w:i/>
        </w:rPr>
        <w:t>Quercus</w:t>
      </w:r>
      <w:proofErr w:type="spellEnd"/>
      <w:r w:rsidRPr="00884931">
        <w:rPr>
          <w:i/>
        </w:rPr>
        <w:t xml:space="preserve"> </w:t>
      </w:r>
      <w:proofErr w:type="spellStart"/>
      <w:r w:rsidRPr="00884931">
        <w:rPr>
          <w:i/>
        </w:rPr>
        <w:t>pyrenaica</w:t>
      </w:r>
      <w:proofErr w:type="spellEnd"/>
      <w:r>
        <w:t xml:space="preserve"> forests in Sierra Nevada, a Mediterranean high-mountain (southern Spain). Summers 2005 and 2012 were two of the worst drought episodes ever recorded in this Mediterranean area. Our main objectives were: </w:t>
      </w:r>
      <w:r w:rsidRPr="00884931">
        <w:rPr>
          <w:i/>
          <w:u w:val="single"/>
        </w:rPr>
        <w:t>(</w:t>
      </w:r>
      <w:proofErr w:type="spellStart"/>
      <w:r w:rsidRPr="00884931">
        <w:rPr>
          <w:i/>
          <w:u w:val="single"/>
        </w:rPr>
        <w:t>i</w:t>
      </w:r>
      <w:proofErr w:type="spellEnd"/>
      <w:r w:rsidRPr="00884931">
        <w:rPr>
          <w:i/>
          <w:u w:val="single"/>
        </w:rPr>
        <w:t>)</w:t>
      </w:r>
      <w:r>
        <w:t xml:space="preserve"> to evaluate how each drought event has affected the greenness of this forest </w:t>
      </w:r>
      <w:del w:id="7" w:author="Curro Bonet" w:date="2016-09-05T13:42:00Z">
        <w:r w:rsidDel="006774D2">
          <w:delText>ecosystem</w:delText>
        </w:r>
      </w:del>
      <w:ins w:id="8" w:author="Curro Bonet" w:date="2016-09-05T13:42:00Z">
        <w:r w:rsidR="006774D2">
          <w:t>type</w:t>
        </w:r>
      </w:ins>
      <w:r>
        <w:t xml:space="preserve">; </w:t>
      </w:r>
      <w:r w:rsidRPr="00884931">
        <w:rPr>
          <w:i/>
        </w:rPr>
        <w:t>(ii)</w:t>
      </w:r>
      <w:r>
        <w:t xml:space="preserve"> to analyze the resistance</w:t>
      </w:r>
      <w:ins w:id="9" w:author="Curro Bonet" w:date="2016-09-05T13:43:00Z">
        <w:r w:rsidR="006774D2">
          <w:t xml:space="preserve">, recovery and </w:t>
        </w:r>
      </w:ins>
      <w:del w:id="10" w:author="Curro Bonet" w:date="2016-09-05T13:43:00Z">
        <w:r w:rsidDel="006774D2">
          <w:delText xml:space="preserve"> and </w:delText>
        </w:r>
      </w:del>
      <w:r>
        <w:t xml:space="preserve">resilience of this ecosystem to </w:t>
      </w:r>
      <w:del w:id="11" w:author="Curro Bonet" w:date="2016-09-05T13:42:00Z">
        <w:r w:rsidDel="006774D2">
          <w:delText xml:space="preserve">consecutive </w:delText>
        </w:r>
      </w:del>
      <w:ins w:id="12" w:author="Curro Bonet" w:date="2016-09-05T13:42:00Z">
        <w:r w:rsidR="006774D2">
          <w:t xml:space="preserve">successive </w:t>
        </w:r>
      </w:ins>
      <w:r>
        <w:t xml:space="preserve">extreme drought events; and </w:t>
      </w:r>
      <w:r w:rsidRPr="00884931">
        <w:rPr>
          <w:i/>
        </w:rPr>
        <w:t>(iii)</w:t>
      </w:r>
      <w:r>
        <w:t xml:space="preserve"> to explore differences </w:t>
      </w:r>
      <w:del w:id="13" w:author="Curro Bonet" w:date="2016-09-05T13:42:00Z">
        <w:r w:rsidDel="006774D2">
          <w:delText xml:space="preserve">of </w:delText>
        </w:r>
      </w:del>
      <w:ins w:id="14" w:author="Curro Bonet" w:date="2016-09-05T13:42:00Z">
        <w:r w:rsidR="006774D2">
          <w:t xml:space="preserve">in </w:t>
        </w:r>
      </w:ins>
      <w:r>
        <w:t xml:space="preserve">the </w:t>
      </w:r>
      <w:del w:id="15" w:author="Curro Bonet" w:date="2016-09-05T13:42:00Z">
        <w:r w:rsidDel="006774D2">
          <w:delText xml:space="preserve">forest </w:delText>
        </w:r>
      </w:del>
      <w:r>
        <w:t xml:space="preserve">resilience </w:t>
      </w:r>
      <w:del w:id="16" w:author="Curro Bonet" w:date="2016-09-05T13:48:00Z">
        <w:r w:rsidDel="00566648">
          <w:delText xml:space="preserve">between </w:delText>
        </w:r>
      </w:del>
      <w:ins w:id="17" w:author="Curro Bonet" w:date="2016-09-05T13:50:00Z">
        <w:r w:rsidR="00566648">
          <w:t>between</w:t>
        </w:r>
      </w:ins>
      <w:bookmarkStart w:id="18" w:name="_GoBack"/>
      <w:bookmarkEnd w:id="18"/>
      <w:ins w:id="19" w:author="Curro Bonet" w:date="2016-09-05T13:48:00Z">
        <w:r w:rsidR="00566648">
          <w:t xml:space="preserve"> </w:t>
        </w:r>
      </w:ins>
      <w:ins w:id="20" w:author="Curro Bonet" w:date="2016-09-05T13:42:00Z">
        <w:r w:rsidR="006774D2">
          <w:t xml:space="preserve">populations located </w:t>
        </w:r>
      </w:ins>
      <w:ins w:id="21" w:author="Curro Bonet" w:date="2016-09-05T13:48:00Z">
        <w:r w:rsidR="00566648">
          <w:t xml:space="preserve">in </w:t>
        </w:r>
      </w:ins>
      <w:r>
        <w:t xml:space="preserve">southern and northern </w:t>
      </w:r>
      <w:del w:id="22" w:author="Curro Bonet" w:date="2016-09-05T13:42:00Z">
        <w:r w:rsidDel="006774D2">
          <w:delText>populations</w:delText>
        </w:r>
      </w:del>
      <w:ins w:id="23" w:author="Curro Bonet" w:date="2016-09-05T13:42:00Z">
        <w:r w:rsidR="006774D2">
          <w:t>slopes</w:t>
        </w:r>
      </w:ins>
      <w:r>
        <w:t xml:space="preserve">. </w:t>
      </w:r>
    </w:p>
    <w:p w:rsidR="00884931" w:rsidRDefault="00884931" w:rsidP="00884931"/>
    <w:p w:rsidR="00884931" w:rsidRDefault="00884931" w:rsidP="00884931">
      <w:r>
        <w:t xml:space="preserve">We used Enhanced Vegetation Index (EVI) data derived from MODIS-MOD13Q1 product to characterize vegetation greenness during the period 2000-2015. At a pixel-scale, we calculate EVI monthly anomalies for each drought event (2005 and 2012) </w:t>
      </w:r>
      <w:del w:id="24" w:author="Curro Bonet" w:date="2016-09-05T13:48:00Z">
        <w:r w:rsidDel="00566648">
          <w:delText xml:space="preserve">relative </w:delText>
        </w:r>
      </w:del>
      <w:ins w:id="25" w:author="Curro Bonet" w:date="2016-09-05T13:48:00Z">
        <w:r w:rsidR="00566648">
          <w:t>in relation</w:t>
        </w:r>
        <w:r w:rsidR="00566648">
          <w:t xml:space="preserve"> </w:t>
        </w:r>
      </w:ins>
      <w:r>
        <w:t xml:space="preserve">to </w:t>
      </w:r>
      <w:ins w:id="26" w:author="Curro Bonet" w:date="2016-09-05T13:43:00Z">
        <w:r w:rsidR="006774D2">
          <w:t xml:space="preserve">a </w:t>
        </w:r>
      </w:ins>
      <w:r>
        <w:t xml:space="preserve">reference period. Resistance, recovery, resilience </w:t>
      </w:r>
      <w:commentRangeStart w:id="27"/>
      <w:r>
        <w:t>and relative resilience</w:t>
      </w:r>
      <w:commentRangeEnd w:id="27"/>
      <w:r w:rsidR="006774D2">
        <w:rPr>
          <w:rStyle w:val="Refdecomentario"/>
        </w:rPr>
        <w:commentReference w:id="27"/>
      </w:r>
      <w:r>
        <w:t xml:space="preserve"> of the forest greenness to each drought event were also calculated. </w:t>
      </w:r>
    </w:p>
    <w:p w:rsidR="00884931" w:rsidRDefault="00884931" w:rsidP="00884931"/>
    <w:p w:rsidR="00884931" w:rsidRDefault="00884931" w:rsidP="00884931">
      <w:r>
        <w:t xml:space="preserve">Vegetation greenness of 2005 and 2012 were lower than </w:t>
      </w:r>
      <w:ins w:id="28" w:author="Curro Bonet" w:date="2016-09-05T13:45:00Z">
        <w:r w:rsidR="006774D2">
          <w:t xml:space="preserve">the greenness found in </w:t>
        </w:r>
      </w:ins>
      <w:r>
        <w:t xml:space="preserve">the reference period, especially for late-spring and summer with a higher EVI anomalies. The 2005 drought event impacted more deeply to vegetation greenness than the 2012 drought. A substantial reduction of EVI greenness was observed during 2005 summer. </w:t>
      </w:r>
    </w:p>
    <w:p w:rsidR="00884931" w:rsidRDefault="00884931" w:rsidP="00884931"/>
    <w:p w:rsidR="00D724B1" w:rsidRDefault="00884931" w:rsidP="00884931">
      <w:r>
        <w:t xml:space="preserve">Reduction in EVI was higher </w:t>
      </w:r>
      <w:del w:id="29" w:author="Curro Bonet" w:date="2016-09-05T13:50:00Z">
        <w:r w:rsidDel="00566648">
          <w:delText xml:space="preserve">for </w:delText>
        </w:r>
      </w:del>
      <w:ins w:id="30" w:author="Curro Bonet" w:date="2016-09-05T13:50:00Z">
        <w:r w:rsidR="00566648">
          <w:t>in</w:t>
        </w:r>
        <w:r w:rsidR="00566648">
          <w:t xml:space="preserve"> </w:t>
        </w:r>
      </w:ins>
      <w:r>
        <w:t xml:space="preserve">northern populations than </w:t>
      </w:r>
      <w:ins w:id="31" w:author="Curro Bonet" w:date="2016-09-05T13:50:00Z">
        <w:r w:rsidR="00566648">
          <w:t>in</w:t>
        </w:r>
      </w:ins>
      <w:ins w:id="32" w:author="Curro Bonet" w:date="2016-09-05T13:46:00Z">
        <w:r w:rsidR="006774D2">
          <w:t xml:space="preserve"> </w:t>
        </w:r>
      </w:ins>
      <w:r>
        <w:t xml:space="preserve">southern ones. Significant differences were found on resilience </w:t>
      </w:r>
      <w:commentRangeStart w:id="33"/>
      <w:r>
        <w:t xml:space="preserve">components </w:t>
      </w:r>
      <w:commentRangeEnd w:id="33"/>
      <w:r w:rsidR="006774D2">
        <w:rPr>
          <w:rStyle w:val="Refdecomentario"/>
        </w:rPr>
        <w:commentReference w:id="33"/>
      </w:r>
      <w:r>
        <w:t xml:space="preserve">between northern and southern populations, with southern </w:t>
      </w:r>
      <w:del w:id="34" w:author="Curro Bonet" w:date="2016-09-05T13:46:00Z">
        <w:r w:rsidDel="006774D2">
          <w:delText xml:space="preserve">showing </w:delText>
        </w:r>
      </w:del>
      <w:ins w:id="35" w:author="Curro Bonet" w:date="2016-09-05T13:46:00Z">
        <w:r w:rsidR="006774D2">
          <w:t xml:space="preserve">behaving as </w:t>
        </w:r>
      </w:ins>
      <w:r>
        <w:t>more resilient.</w:t>
      </w:r>
    </w:p>
    <w:sectPr w:rsidR="00D724B1" w:rsidSect="004530EA">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Curro Bonet" w:date="2016-09-05T13:44:00Z" w:initials="fjbonet">
    <w:p w:rsidR="006774D2" w:rsidRDefault="006774D2">
      <w:pPr>
        <w:pStyle w:val="Textocomentario"/>
      </w:pPr>
      <w:r>
        <w:rPr>
          <w:rStyle w:val="Refdecomentario"/>
        </w:rPr>
        <w:annotationRef/>
      </w:r>
      <w:proofErr w:type="spellStart"/>
      <w:r>
        <w:t>Quitaría</w:t>
      </w:r>
      <w:proofErr w:type="spellEnd"/>
      <w:r>
        <w:t xml:space="preserve"> </w:t>
      </w:r>
      <w:proofErr w:type="spellStart"/>
      <w:r>
        <w:t>esto</w:t>
      </w:r>
      <w:proofErr w:type="spellEnd"/>
      <w:r>
        <w:t xml:space="preserve"> </w:t>
      </w:r>
      <w:proofErr w:type="spellStart"/>
      <w:r>
        <w:t>porque</w:t>
      </w:r>
      <w:proofErr w:type="spellEnd"/>
      <w:r>
        <w:t xml:space="preserve"> al </w:t>
      </w:r>
      <w:proofErr w:type="spellStart"/>
      <w:r>
        <w:t>ser</w:t>
      </w:r>
      <w:proofErr w:type="spellEnd"/>
      <w:r>
        <w:t xml:space="preserve"> un </w:t>
      </w:r>
      <w:proofErr w:type="spellStart"/>
      <w:r>
        <w:t>término</w:t>
      </w:r>
      <w:proofErr w:type="spellEnd"/>
      <w:r>
        <w:t xml:space="preserve"> </w:t>
      </w:r>
      <w:proofErr w:type="spellStart"/>
      <w:r>
        <w:t>que</w:t>
      </w:r>
      <w:proofErr w:type="spellEnd"/>
      <w:r>
        <w:t xml:space="preserve"> require </w:t>
      </w:r>
      <w:proofErr w:type="spellStart"/>
      <w:r>
        <w:t>definición</w:t>
      </w:r>
      <w:proofErr w:type="spellEnd"/>
      <w:r>
        <w:t xml:space="preserve"> no </w:t>
      </w:r>
      <w:proofErr w:type="spellStart"/>
      <w:r>
        <w:t>cabe</w:t>
      </w:r>
      <w:proofErr w:type="spellEnd"/>
      <w:r>
        <w:t xml:space="preserve"> en el abstract. </w:t>
      </w:r>
      <w:proofErr w:type="spellStart"/>
      <w:r>
        <w:t>Así</w:t>
      </w:r>
      <w:proofErr w:type="spellEnd"/>
      <w:r>
        <w:t xml:space="preserve"> </w:t>
      </w:r>
      <w:proofErr w:type="spellStart"/>
      <w:r>
        <w:t>ahorramos</w:t>
      </w:r>
      <w:proofErr w:type="spellEnd"/>
      <w:r>
        <w:t xml:space="preserve"> </w:t>
      </w:r>
      <w:proofErr w:type="spellStart"/>
      <w:r>
        <w:t>palabras</w:t>
      </w:r>
      <w:proofErr w:type="spellEnd"/>
      <w:r>
        <w:t xml:space="preserve">. </w:t>
      </w:r>
    </w:p>
  </w:comment>
  <w:comment w:id="33" w:author="Curro Bonet" w:date="2016-09-05T13:46:00Z" w:initials="fjbonet">
    <w:p w:rsidR="006774D2" w:rsidRDefault="006774D2">
      <w:pPr>
        <w:pStyle w:val="Textocomentario"/>
      </w:pPr>
      <w:r>
        <w:rPr>
          <w:rStyle w:val="Refdecomentario"/>
        </w:rPr>
        <w:annotationRef/>
      </w:r>
      <w:r>
        <w:t xml:space="preserve">Si no </w:t>
      </w:r>
      <w:proofErr w:type="spellStart"/>
      <w:r>
        <w:t>cabe</w:t>
      </w:r>
      <w:proofErr w:type="spellEnd"/>
      <w:r>
        <w:t xml:space="preserve"> </w:t>
      </w:r>
      <w:proofErr w:type="spellStart"/>
      <w:r>
        <w:t>indicar</w:t>
      </w:r>
      <w:proofErr w:type="spellEnd"/>
      <w:r>
        <w:t xml:space="preserve"> </w:t>
      </w:r>
      <w:proofErr w:type="spellStart"/>
      <w:r>
        <w:t>cuáles</w:t>
      </w:r>
      <w:proofErr w:type="spellEnd"/>
      <w:r>
        <w:t xml:space="preserve"> son </w:t>
      </w:r>
      <w:proofErr w:type="spellStart"/>
      <w:r>
        <w:t>estos</w:t>
      </w:r>
      <w:proofErr w:type="spellEnd"/>
      <w:r>
        <w:t xml:space="preserve"> components, </w:t>
      </w:r>
      <w:proofErr w:type="spellStart"/>
      <w:r>
        <w:t>también</w:t>
      </w:r>
      <w:proofErr w:type="spellEnd"/>
      <w:r>
        <w:t xml:space="preserve"> </w:t>
      </w:r>
      <w:proofErr w:type="spellStart"/>
      <w:r>
        <w:t>quitaría</w:t>
      </w:r>
      <w:proofErr w:type="spellEnd"/>
      <w:r>
        <w:t xml:space="preserve"> </w:t>
      </w:r>
      <w:proofErr w:type="spellStart"/>
      <w:r>
        <w:t>esto</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EC4"/>
    <w:rsid w:val="004530EA"/>
    <w:rsid w:val="00566648"/>
    <w:rsid w:val="00662EC4"/>
    <w:rsid w:val="006774D2"/>
    <w:rsid w:val="00884931"/>
    <w:rsid w:val="00D72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74D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74D2"/>
    <w:rPr>
      <w:rFonts w:ascii="Lucida Grande" w:hAnsi="Lucida Grande"/>
      <w:sz w:val="18"/>
      <w:szCs w:val="18"/>
    </w:rPr>
  </w:style>
  <w:style w:type="character" w:styleId="Refdecomentario">
    <w:name w:val="annotation reference"/>
    <w:basedOn w:val="Fuentedeprrafopredeter"/>
    <w:uiPriority w:val="99"/>
    <w:semiHidden/>
    <w:unhideWhenUsed/>
    <w:rsid w:val="006774D2"/>
    <w:rPr>
      <w:sz w:val="18"/>
      <w:szCs w:val="18"/>
    </w:rPr>
  </w:style>
  <w:style w:type="paragraph" w:styleId="Textocomentario">
    <w:name w:val="annotation text"/>
    <w:basedOn w:val="Normal"/>
    <w:link w:val="TextocomentarioCar"/>
    <w:uiPriority w:val="99"/>
    <w:semiHidden/>
    <w:unhideWhenUsed/>
    <w:rsid w:val="006774D2"/>
  </w:style>
  <w:style w:type="character" w:customStyle="1" w:styleId="TextocomentarioCar">
    <w:name w:val="Texto comentario Car"/>
    <w:basedOn w:val="Fuentedeprrafopredeter"/>
    <w:link w:val="Textocomentario"/>
    <w:uiPriority w:val="99"/>
    <w:semiHidden/>
    <w:rsid w:val="006774D2"/>
  </w:style>
  <w:style w:type="paragraph" w:styleId="Asuntodelcomentario">
    <w:name w:val="annotation subject"/>
    <w:basedOn w:val="Textocomentario"/>
    <w:next w:val="Textocomentario"/>
    <w:link w:val="AsuntodelcomentarioCar"/>
    <w:uiPriority w:val="99"/>
    <w:semiHidden/>
    <w:unhideWhenUsed/>
    <w:rsid w:val="006774D2"/>
    <w:rPr>
      <w:b/>
      <w:bCs/>
      <w:sz w:val="20"/>
      <w:szCs w:val="20"/>
    </w:rPr>
  </w:style>
  <w:style w:type="character" w:customStyle="1" w:styleId="AsuntodelcomentarioCar">
    <w:name w:val="Asunto del comentario Car"/>
    <w:basedOn w:val="TextocomentarioCar"/>
    <w:link w:val="Asuntodelcomentario"/>
    <w:uiPriority w:val="99"/>
    <w:semiHidden/>
    <w:rsid w:val="006774D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74D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74D2"/>
    <w:rPr>
      <w:rFonts w:ascii="Lucida Grande" w:hAnsi="Lucida Grande"/>
      <w:sz w:val="18"/>
      <w:szCs w:val="18"/>
    </w:rPr>
  </w:style>
  <w:style w:type="character" w:styleId="Refdecomentario">
    <w:name w:val="annotation reference"/>
    <w:basedOn w:val="Fuentedeprrafopredeter"/>
    <w:uiPriority w:val="99"/>
    <w:semiHidden/>
    <w:unhideWhenUsed/>
    <w:rsid w:val="006774D2"/>
    <w:rPr>
      <w:sz w:val="18"/>
      <w:szCs w:val="18"/>
    </w:rPr>
  </w:style>
  <w:style w:type="paragraph" w:styleId="Textocomentario">
    <w:name w:val="annotation text"/>
    <w:basedOn w:val="Normal"/>
    <w:link w:val="TextocomentarioCar"/>
    <w:uiPriority w:val="99"/>
    <w:semiHidden/>
    <w:unhideWhenUsed/>
    <w:rsid w:val="006774D2"/>
  </w:style>
  <w:style w:type="character" w:customStyle="1" w:styleId="TextocomentarioCar">
    <w:name w:val="Texto comentario Car"/>
    <w:basedOn w:val="Fuentedeprrafopredeter"/>
    <w:link w:val="Textocomentario"/>
    <w:uiPriority w:val="99"/>
    <w:semiHidden/>
    <w:rsid w:val="006774D2"/>
  </w:style>
  <w:style w:type="paragraph" w:styleId="Asuntodelcomentario">
    <w:name w:val="annotation subject"/>
    <w:basedOn w:val="Textocomentario"/>
    <w:next w:val="Textocomentario"/>
    <w:link w:val="AsuntodelcomentarioCar"/>
    <w:uiPriority w:val="99"/>
    <w:semiHidden/>
    <w:unhideWhenUsed/>
    <w:rsid w:val="006774D2"/>
    <w:rPr>
      <w:b/>
      <w:bCs/>
      <w:sz w:val="20"/>
      <w:szCs w:val="20"/>
    </w:rPr>
  </w:style>
  <w:style w:type="character" w:customStyle="1" w:styleId="AsuntodelcomentarioCar">
    <w:name w:val="Asunto del comentario Car"/>
    <w:basedOn w:val="TextocomentarioCar"/>
    <w:link w:val="Asuntodelcomentario"/>
    <w:uiPriority w:val="99"/>
    <w:semiHidden/>
    <w:rsid w:val="006774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1957</Characters>
  <Application>Microsoft Macintosh Word</Application>
  <DocSecurity>0</DocSecurity>
  <Lines>16</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Curro Bonet</cp:lastModifiedBy>
  <cp:revision>2</cp:revision>
  <dcterms:created xsi:type="dcterms:W3CDTF">2016-09-05T11:50:00Z</dcterms:created>
  <dcterms:modified xsi:type="dcterms:W3CDTF">2016-09-05T11:50:00Z</dcterms:modified>
</cp:coreProperties>
</file>